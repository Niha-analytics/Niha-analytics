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680E" w:rsidRDefault="00DA680E" w:rsidP="00DA680E">
      <w:pPr>
        <w:jc w:val="center"/>
        <w:rPr>
          <w:rFonts w:ascii="Segoe UI" w:hAnsi="Segoe UI" w:cs="Segoe UI"/>
          <w:color w:val="343541"/>
        </w:rPr>
      </w:pPr>
      <w:r w:rsidRPr="00DA680E">
        <w:rPr>
          <w:rFonts w:cstheme="minorHAnsi"/>
          <w:b/>
          <w:bCs/>
          <w:color w:val="343541"/>
          <w:sz w:val="28"/>
          <w:szCs w:val="28"/>
        </w:rPr>
        <w:t>Selecting Your Coding Sidekick: A Face-Off Between Jupyter Notebook and Google Colab</w:t>
      </w:r>
      <w:r>
        <w:rPr>
          <w:rFonts w:ascii="Segoe UI" w:hAnsi="Segoe UI" w:cs="Segoe UI"/>
          <w:color w:val="343541"/>
        </w:rPr>
        <w:t>.</w:t>
      </w:r>
    </w:p>
    <w:p w:rsidR="00DA680E" w:rsidRDefault="00DA680E" w:rsidP="00DA680E">
      <w:pPr>
        <w:jc w:val="center"/>
        <w:rPr>
          <w:rFonts w:ascii="Segoe UI" w:hAnsi="Segoe UI" w:cs="Segoe UI"/>
          <w:color w:val="343541"/>
        </w:rPr>
      </w:pPr>
    </w:p>
    <w:p w:rsidR="00DA680E" w:rsidRDefault="00717296" w:rsidP="00C422C5">
      <w:pPr>
        <w:jc w:val="both"/>
        <w:rPr>
          <w:rFonts w:ascii="Segoe UI" w:hAnsi="Segoe UI" w:cs="Segoe UI"/>
          <w:color w:val="343541"/>
        </w:rPr>
      </w:pPr>
      <w:r w:rsidRPr="00717296">
        <w:t xml:space="preserve">Coding, a realm of endless potential, often introduces a pivotal choice to newcomers. My own journey began with a dilemma: Jupyter Notebook or Google Colab? Fearing judgment, I hesitated to seek guidance for this seemingly simple </w:t>
      </w:r>
      <w:r w:rsidR="00DC686C">
        <w:t xml:space="preserve">but legitimate </w:t>
      </w:r>
      <w:r w:rsidRPr="00717296">
        <w:t>decision. Yet, this hesitation led me to explore the core strengths of these tools.</w:t>
      </w:r>
      <w:r>
        <w:t xml:space="preserve"> </w:t>
      </w:r>
      <w:r w:rsidRPr="00717296">
        <w:t>Join me as we explore the prowess of Jupyter Notebook and Google Colab,</w:t>
      </w:r>
      <w:r>
        <w:t xml:space="preserve"> </w:t>
      </w:r>
      <w:r w:rsidRPr="00717296">
        <w:t>shedding light on the selection of a coding sidekick and embracing the empowerment of an informed choice</w:t>
      </w:r>
      <w:r>
        <w:rPr>
          <w:rFonts w:ascii="Segoe UI" w:hAnsi="Segoe UI" w:cs="Segoe UI"/>
          <w:color w:val="343541"/>
        </w:rPr>
        <w:t>.</w:t>
      </w:r>
    </w:p>
    <w:p w:rsidR="00717296" w:rsidRDefault="00717296" w:rsidP="00C422C5">
      <w:pPr>
        <w:jc w:val="both"/>
      </w:pPr>
    </w:p>
    <w:p w:rsidR="00F535DE" w:rsidRDefault="00D76E0D" w:rsidP="00C422C5">
      <w:pPr>
        <w:jc w:val="both"/>
      </w:pPr>
      <w:r w:rsidRPr="00D76E0D">
        <w:t>In very simple terms, both Jupyter Notebook and Google  are tools that help you write, run, and share code in a user-friendly and interactive way. They're especially handy for tasks involving data analysis, machine learning, and research.</w:t>
      </w:r>
    </w:p>
    <w:p w:rsidR="00D76E0D" w:rsidRDefault="00D76E0D" w:rsidP="00D76E0D"/>
    <w:p w:rsidR="00D76E0D" w:rsidRDefault="00D76E0D" w:rsidP="00C422C5">
      <w:pPr>
        <w:pStyle w:val="ListParagraph"/>
        <w:numPr>
          <w:ilvl w:val="0"/>
          <w:numId w:val="1"/>
        </w:numPr>
        <w:jc w:val="both"/>
      </w:pPr>
      <w:r w:rsidRPr="00D76E0D">
        <w:rPr>
          <w:b/>
          <w:bCs/>
        </w:rPr>
        <w:t>Jupyter Notebook :</w:t>
      </w:r>
      <w:r>
        <w:t xml:space="preserve"> </w:t>
      </w:r>
      <w:r w:rsidRPr="00D76E0D">
        <w:t>Think of a Jupyter Notebook as a digital notebook where you can write and run code, as well as include explanations, images, and charts all in one place. It's like combining a coding environment with a documentation platform. Each "cell" in the notebook can contain either code or text. You can write some code in one cell, execute it to see the result, and then write more code or text in the next cell.</w:t>
      </w:r>
    </w:p>
    <w:p w:rsidR="00D76E0D" w:rsidRPr="00D76E0D" w:rsidRDefault="00D76E0D" w:rsidP="00C422C5">
      <w:pPr>
        <w:jc w:val="both"/>
      </w:pPr>
    </w:p>
    <w:p w:rsidR="00D76E0D" w:rsidRDefault="00D76E0D" w:rsidP="00C422C5">
      <w:pPr>
        <w:pStyle w:val="ListParagraph"/>
        <w:numPr>
          <w:ilvl w:val="0"/>
          <w:numId w:val="1"/>
        </w:numPr>
        <w:jc w:val="both"/>
      </w:pPr>
      <w:r w:rsidRPr="00D76E0D">
        <w:rPr>
          <w:b/>
          <w:bCs/>
        </w:rPr>
        <w:t xml:space="preserve">Google </w:t>
      </w:r>
      <w:r w:rsidR="00DB3B33">
        <w:rPr>
          <w:b/>
          <w:bCs/>
        </w:rPr>
        <w:t>Collaboratory</w:t>
      </w:r>
      <w:r w:rsidRPr="00D76E0D">
        <w:rPr>
          <w:b/>
          <w:bCs/>
        </w:rPr>
        <w:t>:</w:t>
      </w:r>
      <w:r w:rsidRPr="00D76E0D">
        <w:t xml:space="preserve"> Google </w:t>
      </w:r>
      <w:ins w:id="0" w:author="Niharika Srivastava" w:date="2023-08-17T09:14:00Z">
        <w:r w:rsidR="00DB3B33">
          <w:t>Colab</w:t>
        </w:r>
      </w:ins>
      <w:r w:rsidRPr="00D76E0D">
        <w:t xml:space="preserve"> is similar to Jupyter Notebook but with the added benefit of being hosted on Google's servers. This means you don't need to install anything on your computer; you can run your code and analyse data directly from your web browser. It's particularly useful if your computer doesn't have the necessary resources (like memory or processing power) to handle your tasks.</w:t>
      </w:r>
      <w:r>
        <w:t xml:space="preserve"> </w:t>
      </w:r>
      <w:ins w:id="1" w:author="Niharika Srivastava" w:date="2023-08-17T09:14:00Z">
        <w:r w:rsidR="00DB3B33">
          <w:t>Colab</w:t>
        </w:r>
      </w:ins>
      <w:r w:rsidRPr="00D76E0D">
        <w:t xml:space="preserve"> also integrates seamlessly with Google Drive, so you can save your </w:t>
      </w:r>
      <w:del w:id="2" w:author="Niharika Srivastava" w:date="2023-08-17T09:14:00Z">
        <w:r w:rsidRPr="00D76E0D" w:rsidDel="00DB3B33">
          <w:delText>Col</w:delText>
        </w:r>
        <w:r w:rsidDel="00DB3B33">
          <w:delText>l</w:delText>
        </w:r>
        <w:r w:rsidRPr="00D76E0D" w:rsidDel="00DB3B33">
          <w:delText>ab</w:delText>
        </w:r>
      </w:del>
      <w:ins w:id="3" w:author="Niharika Srivastava" w:date="2023-08-17T09:14:00Z">
        <w:r w:rsidR="00DB3B33">
          <w:t>Colab</w:t>
        </w:r>
      </w:ins>
      <w:r w:rsidRPr="00D76E0D">
        <w:t xml:space="preserve"> notebooks there and share them easily with others. Another cool feature is that </w:t>
      </w:r>
      <w:del w:id="4" w:author="Niharika Srivastava" w:date="2023-08-17T09:14:00Z">
        <w:r w:rsidRPr="00D76E0D" w:rsidDel="00DB3B33">
          <w:delText>Co</w:delText>
        </w:r>
        <w:r w:rsidDel="00DB3B33">
          <w:delText>l</w:delText>
        </w:r>
        <w:r w:rsidRPr="00D76E0D" w:rsidDel="00DB3B33">
          <w:delText>lab</w:delText>
        </w:r>
      </w:del>
      <w:ins w:id="5" w:author="Niharika Srivastava" w:date="2023-08-17T09:14:00Z">
        <w:r w:rsidR="00DB3B33">
          <w:t>Colab</w:t>
        </w:r>
      </w:ins>
      <w:r w:rsidRPr="00D76E0D">
        <w:t xml:space="preserve"> provides free access to GPU (Graphics Processing Unit) resources, which can greatly speed up certain types of computations, like deep learning</w:t>
      </w:r>
      <w:r>
        <w:t>.</w:t>
      </w:r>
    </w:p>
    <w:p w:rsidR="00D76E0D" w:rsidRDefault="00D76E0D" w:rsidP="00D76E0D"/>
    <w:p w:rsidR="00D76E0D" w:rsidRDefault="00D76E0D" w:rsidP="00D76E0D"/>
    <w:p w:rsidR="00D76E0D" w:rsidRPr="00D76E0D" w:rsidRDefault="00DA680E" w:rsidP="00D76E0D">
      <w:pPr>
        <w:rPr>
          <w:b/>
          <w:bCs/>
        </w:rPr>
      </w:pPr>
      <w:r w:rsidRPr="00D76E0D">
        <w:rPr>
          <w:b/>
          <w:bCs/>
        </w:rPr>
        <w:t xml:space="preserve">Google </w:t>
      </w:r>
      <w:r>
        <w:rPr>
          <w:b/>
          <w:bCs/>
        </w:rPr>
        <w:t>Collaboratory</w:t>
      </w:r>
      <w:r w:rsidR="00D76E0D" w:rsidRPr="00D76E0D">
        <w:rPr>
          <w:b/>
          <w:bCs/>
        </w:rPr>
        <w:t>:-</w:t>
      </w:r>
    </w:p>
    <w:p w:rsidR="00D76E0D" w:rsidRDefault="00D76E0D" w:rsidP="00D76E0D"/>
    <w:p w:rsidR="00DA680E" w:rsidRDefault="00DA680E" w:rsidP="00DA680E">
      <w:pPr>
        <w:ind w:left="360"/>
        <w:rPr>
          <w:b/>
          <w:bCs/>
        </w:rPr>
      </w:pPr>
      <w:r w:rsidRPr="004D19DC">
        <w:rPr>
          <w:b/>
          <w:bCs/>
        </w:rPr>
        <w:t>Pros:</w:t>
      </w:r>
    </w:p>
    <w:p w:rsidR="00DA680E" w:rsidRDefault="00DA680E" w:rsidP="00D76E0D"/>
    <w:p w:rsidR="00D76E0D" w:rsidRDefault="00D76E0D" w:rsidP="00C422C5">
      <w:pPr>
        <w:pStyle w:val="ListParagraph"/>
        <w:numPr>
          <w:ilvl w:val="0"/>
          <w:numId w:val="2"/>
        </w:numPr>
        <w:jc w:val="both"/>
      </w:pPr>
      <w:r w:rsidRPr="00D76E0D">
        <w:rPr>
          <w:b/>
          <w:bCs/>
        </w:rPr>
        <w:t>No Installation Required</w:t>
      </w:r>
      <w:r>
        <w:t>: Everything runs directly on the web browser.</w:t>
      </w:r>
    </w:p>
    <w:p w:rsidR="00D76E0D" w:rsidRDefault="00D76E0D" w:rsidP="00C422C5">
      <w:pPr>
        <w:ind w:left="360"/>
        <w:jc w:val="both"/>
      </w:pPr>
    </w:p>
    <w:p w:rsidR="00D76E0D" w:rsidRDefault="00D76E0D" w:rsidP="00C422C5">
      <w:pPr>
        <w:pStyle w:val="ListParagraph"/>
        <w:numPr>
          <w:ilvl w:val="0"/>
          <w:numId w:val="2"/>
        </w:numPr>
        <w:jc w:val="both"/>
      </w:pPr>
      <w:r w:rsidRPr="00D76E0D">
        <w:rPr>
          <w:b/>
          <w:bCs/>
        </w:rPr>
        <w:t>Free GPU Access</w:t>
      </w:r>
      <w:r>
        <w:t>:</w:t>
      </w:r>
      <w:r w:rsidR="004D19DC" w:rsidRPr="004D19DC">
        <w:t xml:space="preserve"> </w:t>
      </w:r>
      <w:r w:rsidR="004D19DC" w:rsidRPr="004D19DC">
        <w:t>Colab offers free access to GPUs, which can significantly speed up tasks like deep learning model training.</w:t>
      </w:r>
    </w:p>
    <w:p w:rsidR="00D76E0D" w:rsidRDefault="00D76E0D" w:rsidP="00C422C5">
      <w:pPr>
        <w:ind w:left="360"/>
        <w:jc w:val="both"/>
      </w:pPr>
    </w:p>
    <w:p w:rsidR="00D76E0D" w:rsidRDefault="00D76E0D" w:rsidP="00C422C5">
      <w:pPr>
        <w:pStyle w:val="ListParagraph"/>
        <w:numPr>
          <w:ilvl w:val="0"/>
          <w:numId w:val="2"/>
        </w:numPr>
        <w:jc w:val="both"/>
      </w:pPr>
      <w:r w:rsidRPr="00D76E0D">
        <w:rPr>
          <w:b/>
          <w:bCs/>
        </w:rPr>
        <w:t>Easy Sharing</w:t>
      </w:r>
      <w:r>
        <w:t xml:space="preserve">: You can easily share your </w:t>
      </w:r>
      <w:del w:id="6" w:author="Niharika Srivastava" w:date="2023-08-17T09:14:00Z">
        <w:r w:rsidDel="00DB3B33">
          <w:delText>Collab</w:delText>
        </w:r>
      </w:del>
      <w:ins w:id="7" w:author="Niharika Srivastava" w:date="2023-08-17T09:14:00Z">
        <w:r w:rsidR="00DB3B33">
          <w:t>Colab</w:t>
        </w:r>
      </w:ins>
      <w:r>
        <w:t xml:space="preserve"> notebooks with others, and they can just run code and see the results without the hassle of installing anything.</w:t>
      </w:r>
    </w:p>
    <w:p w:rsidR="00D76E0D" w:rsidRDefault="00D76E0D" w:rsidP="00C422C5">
      <w:pPr>
        <w:ind w:left="360"/>
        <w:jc w:val="both"/>
      </w:pPr>
    </w:p>
    <w:p w:rsidR="004D19DC" w:rsidRPr="00D47A4D" w:rsidRDefault="004D19DC" w:rsidP="00C422C5">
      <w:pPr>
        <w:pStyle w:val="ListParagraph"/>
        <w:numPr>
          <w:ilvl w:val="0"/>
          <w:numId w:val="2"/>
        </w:numPr>
        <w:jc w:val="both"/>
      </w:pPr>
      <w:r w:rsidRPr="00D47A4D">
        <w:rPr>
          <w:b/>
          <w:bCs/>
        </w:rPr>
        <w:t>Seamless Background Execution:</w:t>
      </w:r>
      <w:r w:rsidRPr="00D47A4D">
        <w:t xml:space="preserve"> Google Colab's backend execution keeps processes running even after you've closed your local computer.</w:t>
      </w:r>
    </w:p>
    <w:p w:rsidR="004D19DC" w:rsidRPr="004D19DC" w:rsidRDefault="004D19DC" w:rsidP="00C422C5">
      <w:pPr>
        <w:ind w:left="360"/>
        <w:jc w:val="both"/>
      </w:pPr>
    </w:p>
    <w:p w:rsidR="00D76E0D" w:rsidRDefault="00D76E0D" w:rsidP="00C422C5">
      <w:pPr>
        <w:pStyle w:val="ListParagraph"/>
        <w:numPr>
          <w:ilvl w:val="0"/>
          <w:numId w:val="2"/>
        </w:numPr>
        <w:jc w:val="both"/>
      </w:pPr>
      <w:r w:rsidRPr="00D76E0D">
        <w:rPr>
          <w:b/>
          <w:bCs/>
        </w:rPr>
        <w:lastRenderedPageBreak/>
        <w:t>Integrated with Google Drive</w:t>
      </w:r>
      <w:r>
        <w:t xml:space="preserve">: My favourite part about </w:t>
      </w:r>
      <w:del w:id="8" w:author="Niharika Srivastava" w:date="2023-08-17T09:14:00Z">
        <w:r w:rsidDel="00DB3B33">
          <w:delText>Collab</w:delText>
        </w:r>
      </w:del>
      <w:ins w:id="9" w:author="Niharika Srivastava" w:date="2023-08-17T09:14:00Z">
        <w:r w:rsidR="00DB3B33">
          <w:t>Colab</w:t>
        </w:r>
      </w:ins>
      <w:r>
        <w:t xml:space="preserve"> notebooks: you don’t always need to have your own laptop with you. </w:t>
      </w:r>
      <w:r w:rsidRPr="00D76E0D">
        <w:t>You can save your notebooks in Google Drive, making it convenient for organizing and accessing your work</w:t>
      </w:r>
      <w:r>
        <w:t xml:space="preserve"> from anywhere and any machine just </w:t>
      </w:r>
      <w:r w:rsidRPr="00D76E0D">
        <w:t>by signing in to your Google account and navigating to Google Drive.</w:t>
      </w:r>
    </w:p>
    <w:p w:rsidR="00D47A4D" w:rsidRDefault="00D47A4D" w:rsidP="00D47A4D">
      <w:pPr>
        <w:ind w:left="360"/>
      </w:pPr>
    </w:p>
    <w:p w:rsidR="00D76E0D" w:rsidRDefault="00D76E0D" w:rsidP="00D76E0D"/>
    <w:p w:rsidR="00D76E0D" w:rsidRPr="00DA680E" w:rsidRDefault="00DA680E" w:rsidP="00DA680E">
      <w:pPr>
        <w:ind w:left="360"/>
        <w:rPr>
          <w:b/>
          <w:bCs/>
        </w:rPr>
      </w:pPr>
      <w:r>
        <w:rPr>
          <w:b/>
          <w:bCs/>
        </w:rPr>
        <w:t>Cons:</w:t>
      </w:r>
    </w:p>
    <w:p w:rsidR="0083377E" w:rsidRDefault="00D76E0D" w:rsidP="00C422C5">
      <w:pPr>
        <w:pStyle w:val="ListParagraph"/>
        <w:numPr>
          <w:ilvl w:val="0"/>
          <w:numId w:val="3"/>
        </w:numPr>
        <w:jc w:val="both"/>
      </w:pPr>
      <w:r w:rsidRPr="0083377E">
        <w:rPr>
          <w:b/>
          <w:bCs/>
        </w:rPr>
        <w:t xml:space="preserve">Limited Resources: </w:t>
      </w:r>
      <w:r w:rsidRPr="00D76E0D">
        <w:t xml:space="preserve">While Google Colab offers access to free GPUs, the availability of these resources can be limited during peak usage times. </w:t>
      </w:r>
    </w:p>
    <w:p w:rsidR="0083377E" w:rsidRDefault="0083377E" w:rsidP="00C422C5">
      <w:pPr>
        <w:ind w:left="360"/>
        <w:jc w:val="both"/>
      </w:pPr>
    </w:p>
    <w:p w:rsidR="00D76E0D" w:rsidRDefault="00D76E0D" w:rsidP="00C422C5">
      <w:pPr>
        <w:pStyle w:val="ListParagraph"/>
        <w:numPr>
          <w:ilvl w:val="0"/>
          <w:numId w:val="3"/>
        </w:numPr>
        <w:jc w:val="both"/>
      </w:pPr>
      <w:r w:rsidRPr="0083377E">
        <w:rPr>
          <w:b/>
          <w:bCs/>
        </w:rPr>
        <w:t xml:space="preserve">Session Timeout: </w:t>
      </w:r>
      <w:del w:id="10" w:author="Niharika Srivastava" w:date="2023-08-17T09:14:00Z">
        <w:r w:rsidDel="00DB3B33">
          <w:delText>Collab</w:delText>
        </w:r>
      </w:del>
      <w:ins w:id="11" w:author="Niharika Srivastava" w:date="2023-08-17T09:14:00Z">
        <w:r w:rsidR="00DB3B33">
          <w:t>Colab</w:t>
        </w:r>
      </w:ins>
      <w:r w:rsidRPr="00D76E0D">
        <w:t xml:space="preserve"> sessions can time out after a certain period of inactivity. If you leave your </w:t>
      </w:r>
      <w:del w:id="12" w:author="Niharika Srivastava" w:date="2023-08-17T09:14:00Z">
        <w:r w:rsidR="00DB3B33" w:rsidDel="00DB3B33">
          <w:delText>Collab</w:delText>
        </w:r>
      </w:del>
      <w:ins w:id="13" w:author="Niharika Srivastava" w:date="2023-08-17T09:14:00Z">
        <w:r w:rsidR="00DB3B33">
          <w:t>Colab</w:t>
        </w:r>
      </w:ins>
      <w:r w:rsidRPr="00D76E0D">
        <w:t xml:space="preserve"> notebook untouched for too long, you might lose your work or progress.</w:t>
      </w:r>
    </w:p>
    <w:p w:rsidR="00D47A4D" w:rsidRPr="00D76E0D" w:rsidRDefault="00D47A4D" w:rsidP="00C422C5">
      <w:pPr>
        <w:ind w:left="360"/>
        <w:jc w:val="both"/>
      </w:pPr>
    </w:p>
    <w:p w:rsidR="00D76E0D" w:rsidRDefault="00D76E0D" w:rsidP="00C422C5">
      <w:pPr>
        <w:pStyle w:val="ListParagraph"/>
        <w:numPr>
          <w:ilvl w:val="0"/>
          <w:numId w:val="3"/>
        </w:numPr>
        <w:jc w:val="both"/>
      </w:pPr>
      <w:r w:rsidRPr="00D76E0D">
        <w:rPr>
          <w:b/>
          <w:bCs/>
        </w:rPr>
        <w:t xml:space="preserve">Dependency on Internet: </w:t>
      </w:r>
      <w:r w:rsidRPr="00D76E0D">
        <w:t>Since Colab runs in your web browser, you need a stable internet connection to access and use it.</w:t>
      </w:r>
    </w:p>
    <w:p w:rsidR="0083377E" w:rsidRPr="00D76E0D" w:rsidRDefault="0083377E" w:rsidP="00C422C5">
      <w:pPr>
        <w:ind w:left="360"/>
        <w:jc w:val="both"/>
      </w:pPr>
    </w:p>
    <w:p w:rsidR="0083377E" w:rsidRDefault="00D76E0D" w:rsidP="00C422C5">
      <w:pPr>
        <w:pStyle w:val="ListParagraph"/>
        <w:numPr>
          <w:ilvl w:val="0"/>
          <w:numId w:val="3"/>
        </w:numPr>
        <w:jc w:val="both"/>
      </w:pPr>
      <w:r w:rsidRPr="00D76E0D">
        <w:rPr>
          <w:b/>
          <w:bCs/>
        </w:rPr>
        <w:t xml:space="preserve">Data Privacy: </w:t>
      </w:r>
      <w:r w:rsidRPr="00D76E0D">
        <w:t>Colab notebooks are hosted on Google's servers, which might raise concerns about data privacy and security, especially if you're working with sensitive data.</w:t>
      </w:r>
    </w:p>
    <w:p w:rsidR="0083377E" w:rsidRPr="00D76E0D" w:rsidRDefault="0083377E" w:rsidP="00C422C5">
      <w:pPr>
        <w:ind w:left="360"/>
        <w:jc w:val="both"/>
      </w:pPr>
    </w:p>
    <w:p w:rsidR="0083377E" w:rsidRDefault="00D76E0D" w:rsidP="00C422C5">
      <w:pPr>
        <w:pStyle w:val="ListParagraph"/>
        <w:numPr>
          <w:ilvl w:val="0"/>
          <w:numId w:val="3"/>
        </w:numPr>
        <w:jc w:val="both"/>
      </w:pPr>
      <w:r w:rsidRPr="00D76E0D">
        <w:rPr>
          <w:b/>
          <w:bCs/>
        </w:rPr>
        <w:t xml:space="preserve">Limited Integration with Local Resources: </w:t>
      </w:r>
      <w:r w:rsidRPr="00D76E0D">
        <w:t>Colab is mostly cloud-based</w:t>
      </w:r>
      <w:r w:rsidR="00DA680E">
        <w:t>.</w:t>
      </w:r>
      <w:r w:rsidRPr="00D76E0D">
        <w:t xml:space="preserve"> This could be a limitation if you want to work primarily offline or need to integrate with local files and databases.</w:t>
      </w:r>
    </w:p>
    <w:p w:rsidR="004D19DC" w:rsidRDefault="004D19DC" w:rsidP="004D19DC">
      <w:pPr>
        <w:ind w:left="360"/>
        <w:rPr>
          <w:b/>
          <w:bCs/>
        </w:rPr>
      </w:pPr>
    </w:p>
    <w:p w:rsidR="004D19DC" w:rsidRPr="004D19DC" w:rsidRDefault="004D19DC" w:rsidP="004D19DC">
      <w:pPr>
        <w:rPr>
          <w:b/>
          <w:bCs/>
        </w:rPr>
      </w:pPr>
      <w:r w:rsidRPr="004D19DC">
        <w:rPr>
          <w:b/>
          <w:bCs/>
        </w:rPr>
        <w:t>Jupyter Notebook</w:t>
      </w:r>
      <w:r>
        <w:rPr>
          <w:b/>
          <w:bCs/>
        </w:rPr>
        <w:t>:</w:t>
      </w:r>
    </w:p>
    <w:p w:rsidR="004D19DC" w:rsidRPr="004D19DC" w:rsidRDefault="004D19DC" w:rsidP="004D19DC">
      <w:pPr>
        <w:ind w:left="360"/>
        <w:rPr>
          <w:b/>
          <w:bCs/>
        </w:rPr>
      </w:pPr>
    </w:p>
    <w:p w:rsidR="004D19DC" w:rsidRDefault="004D19DC" w:rsidP="004D19DC">
      <w:pPr>
        <w:ind w:left="360"/>
        <w:rPr>
          <w:b/>
          <w:bCs/>
        </w:rPr>
      </w:pPr>
      <w:r w:rsidRPr="004D19DC">
        <w:rPr>
          <w:b/>
          <w:bCs/>
        </w:rPr>
        <w:t>Pros:</w:t>
      </w:r>
    </w:p>
    <w:p w:rsidR="004D19DC" w:rsidRPr="004D19DC" w:rsidRDefault="004D19DC" w:rsidP="004D19DC">
      <w:pPr>
        <w:ind w:left="360"/>
        <w:rPr>
          <w:b/>
          <w:bCs/>
        </w:rPr>
      </w:pPr>
    </w:p>
    <w:p w:rsidR="004D19DC" w:rsidRDefault="004D19DC" w:rsidP="00C422C5">
      <w:pPr>
        <w:pStyle w:val="ListParagraph"/>
        <w:numPr>
          <w:ilvl w:val="0"/>
          <w:numId w:val="7"/>
        </w:numPr>
        <w:jc w:val="both"/>
      </w:pPr>
      <w:r w:rsidRPr="004D19DC">
        <w:rPr>
          <w:b/>
          <w:bCs/>
        </w:rPr>
        <w:t xml:space="preserve">Local or Cloud Hosting: </w:t>
      </w:r>
      <w:r w:rsidRPr="004D19DC">
        <w:t>Jupyter can be run locally on your computer or hosted on cloud servers, giving you more control over resources.</w:t>
      </w:r>
    </w:p>
    <w:p w:rsidR="004D19DC" w:rsidRPr="004D19DC" w:rsidRDefault="004D19DC" w:rsidP="00C422C5">
      <w:pPr>
        <w:ind w:left="426"/>
        <w:jc w:val="both"/>
      </w:pPr>
    </w:p>
    <w:p w:rsidR="004D19DC" w:rsidRDefault="004D19DC" w:rsidP="00C422C5">
      <w:pPr>
        <w:pStyle w:val="ListParagraph"/>
        <w:numPr>
          <w:ilvl w:val="0"/>
          <w:numId w:val="7"/>
        </w:numPr>
        <w:jc w:val="both"/>
      </w:pPr>
      <w:r w:rsidRPr="004D19DC">
        <w:rPr>
          <w:b/>
          <w:bCs/>
        </w:rPr>
        <w:t xml:space="preserve">Offline Work: </w:t>
      </w:r>
      <w:r w:rsidRPr="004D19DC">
        <w:t>Jupyter can be used offline, making it suitable for situations without reliable internet access.</w:t>
      </w:r>
    </w:p>
    <w:p w:rsidR="004D19DC" w:rsidRPr="004D19DC" w:rsidRDefault="004D19DC" w:rsidP="00C422C5">
      <w:pPr>
        <w:ind w:left="426"/>
        <w:jc w:val="both"/>
      </w:pPr>
    </w:p>
    <w:p w:rsidR="004D19DC" w:rsidRDefault="004D19DC" w:rsidP="00C422C5">
      <w:pPr>
        <w:pStyle w:val="ListParagraph"/>
        <w:numPr>
          <w:ilvl w:val="0"/>
          <w:numId w:val="7"/>
        </w:numPr>
        <w:jc w:val="both"/>
      </w:pPr>
      <w:r w:rsidRPr="004D19DC">
        <w:rPr>
          <w:b/>
          <w:bCs/>
        </w:rPr>
        <w:t xml:space="preserve">Flexible Environment: </w:t>
      </w:r>
      <w:r w:rsidRPr="004D19DC">
        <w:t>You can customize your Jupyter environment and install specific libraries as needed.</w:t>
      </w:r>
    </w:p>
    <w:p w:rsidR="004D19DC" w:rsidRPr="004D19DC" w:rsidRDefault="004D19DC" w:rsidP="00C422C5">
      <w:pPr>
        <w:ind w:left="426"/>
        <w:jc w:val="both"/>
      </w:pPr>
    </w:p>
    <w:p w:rsidR="004D19DC" w:rsidRDefault="004D19DC" w:rsidP="00C422C5">
      <w:pPr>
        <w:pStyle w:val="ListParagraph"/>
        <w:numPr>
          <w:ilvl w:val="0"/>
          <w:numId w:val="7"/>
        </w:numPr>
        <w:jc w:val="both"/>
      </w:pPr>
      <w:r w:rsidRPr="004D19DC">
        <w:rPr>
          <w:b/>
          <w:bCs/>
        </w:rPr>
        <w:t xml:space="preserve">Data Privacy: </w:t>
      </w:r>
      <w:r w:rsidRPr="004D19DC">
        <w:t>If privacy is a concern, hosting Jupyter on your own servers or locally might provide more security.</w:t>
      </w:r>
    </w:p>
    <w:p w:rsidR="004D19DC" w:rsidRPr="004D19DC" w:rsidRDefault="004D19DC" w:rsidP="004D19DC">
      <w:pPr>
        <w:ind w:left="66"/>
      </w:pPr>
    </w:p>
    <w:p w:rsidR="004D19DC" w:rsidRDefault="004D19DC" w:rsidP="004D19DC">
      <w:pPr>
        <w:ind w:left="360"/>
        <w:rPr>
          <w:b/>
          <w:bCs/>
        </w:rPr>
      </w:pPr>
      <w:r w:rsidRPr="004D19DC">
        <w:rPr>
          <w:b/>
          <w:bCs/>
        </w:rPr>
        <w:t>Cons:</w:t>
      </w:r>
    </w:p>
    <w:p w:rsidR="004D19DC" w:rsidRPr="004D19DC" w:rsidRDefault="004D19DC" w:rsidP="004D19DC">
      <w:pPr>
        <w:ind w:left="360"/>
        <w:rPr>
          <w:b/>
          <w:bCs/>
        </w:rPr>
      </w:pPr>
    </w:p>
    <w:p w:rsidR="004D19DC" w:rsidRDefault="004D19DC" w:rsidP="00C422C5">
      <w:pPr>
        <w:pStyle w:val="ListParagraph"/>
        <w:numPr>
          <w:ilvl w:val="0"/>
          <w:numId w:val="8"/>
        </w:numPr>
        <w:jc w:val="both"/>
      </w:pPr>
      <w:r w:rsidRPr="004D19DC">
        <w:rPr>
          <w:b/>
          <w:bCs/>
        </w:rPr>
        <w:t xml:space="preserve">Resource Management: </w:t>
      </w:r>
      <w:r w:rsidRPr="004D19DC">
        <w:t>Setting up environments and managing dependencies might require more effort.</w:t>
      </w:r>
    </w:p>
    <w:p w:rsidR="004D19DC" w:rsidRPr="004D19DC" w:rsidRDefault="004D19DC" w:rsidP="00C422C5">
      <w:pPr>
        <w:ind w:left="426"/>
        <w:jc w:val="both"/>
      </w:pPr>
    </w:p>
    <w:p w:rsidR="004D19DC" w:rsidRDefault="004D19DC" w:rsidP="00C422C5">
      <w:pPr>
        <w:pStyle w:val="ListParagraph"/>
        <w:numPr>
          <w:ilvl w:val="0"/>
          <w:numId w:val="8"/>
        </w:numPr>
        <w:jc w:val="both"/>
      </w:pPr>
      <w:r w:rsidRPr="004D19DC">
        <w:rPr>
          <w:b/>
          <w:bCs/>
        </w:rPr>
        <w:lastRenderedPageBreak/>
        <w:t xml:space="preserve">No Free GPUs: </w:t>
      </w:r>
      <w:r w:rsidRPr="004D19DC">
        <w:t>You won't have free GPU access like in Colab unless you set it up yourself.</w:t>
      </w:r>
    </w:p>
    <w:p w:rsidR="004D19DC" w:rsidRPr="004D19DC" w:rsidRDefault="004D19DC" w:rsidP="00C422C5">
      <w:pPr>
        <w:ind w:left="426"/>
        <w:jc w:val="both"/>
      </w:pPr>
    </w:p>
    <w:p w:rsidR="004D19DC" w:rsidRPr="004D19DC" w:rsidRDefault="004D19DC" w:rsidP="00C422C5">
      <w:pPr>
        <w:pStyle w:val="ListParagraph"/>
        <w:numPr>
          <w:ilvl w:val="0"/>
          <w:numId w:val="8"/>
        </w:numPr>
        <w:jc w:val="both"/>
        <w:rPr>
          <w:b/>
          <w:bCs/>
        </w:rPr>
      </w:pPr>
      <w:r w:rsidRPr="004D19DC">
        <w:rPr>
          <w:b/>
          <w:bCs/>
        </w:rPr>
        <w:t xml:space="preserve">Collaboration: </w:t>
      </w:r>
      <w:r w:rsidRPr="004D19DC">
        <w:t>While Jupyter supports collaboration, it's not as seamless as Colab's real-time sharing.</w:t>
      </w:r>
    </w:p>
    <w:p w:rsidR="00D76E0D" w:rsidRDefault="00D76E0D" w:rsidP="00D76E0D"/>
    <w:p w:rsidR="00D47A4D" w:rsidRPr="00D47A4D" w:rsidRDefault="00D47A4D" w:rsidP="00D47A4D">
      <w:pPr>
        <w:rPr>
          <w:b/>
          <w:bCs/>
        </w:rPr>
      </w:pPr>
      <w:r w:rsidRPr="00D47A4D">
        <w:rPr>
          <w:b/>
          <w:bCs/>
        </w:rPr>
        <w:t>Which is Better:</w:t>
      </w:r>
    </w:p>
    <w:p w:rsidR="00D47A4D" w:rsidRDefault="00D47A4D" w:rsidP="00D47A4D"/>
    <w:p w:rsidR="00D47A4D" w:rsidRDefault="00D47A4D" w:rsidP="00C422C5">
      <w:pPr>
        <w:pStyle w:val="ListParagraph"/>
        <w:numPr>
          <w:ilvl w:val="0"/>
          <w:numId w:val="4"/>
        </w:numPr>
        <w:jc w:val="both"/>
      </w:pPr>
      <w:r w:rsidRPr="00D47A4D">
        <w:rPr>
          <w:b/>
          <w:bCs/>
        </w:rPr>
        <w:t>For Quick Experimentation:</w:t>
      </w:r>
      <w:r>
        <w:t xml:space="preserve"> If you want a quick and easy way to experiment, especially with machine learning, Colab's free GPU access can be a huge advantage.</w:t>
      </w:r>
    </w:p>
    <w:p w:rsidR="00D47A4D" w:rsidRDefault="00D47A4D" w:rsidP="00C422C5">
      <w:pPr>
        <w:ind w:left="360"/>
        <w:jc w:val="both"/>
      </w:pPr>
    </w:p>
    <w:p w:rsidR="00D47A4D" w:rsidRDefault="00D47A4D" w:rsidP="00C422C5">
      <w:pPr>
        <w:pStyle w:val="ListParagraph"/>
        <w:numPr>
          <w:ilvl w:val="0"/>
          <w:numId w:val="4"/>
        </w:numPr>
        <w:jc w:val="both"/>
      </w:pPr>
      <w:r w:rsidRPr="00D47A4D">
        <w:rPr>
          <w:b/>
          <w:bCs/>
        </w:rPr>
        <w:t>For Custom Environments:</w:t>
      </w:r>
      <w:r>
        <w:t xml:space="preserve"> If you need specific software configurations, plan to work offline, or want more control over resources, Jupyter might be a better fit.</w:t>
      </w:r>
    </w:p>
    <w:p w:rsidR="00D47A4D" w:rsidRDefault="00D47A4D" w:rsidP="00C422C5">
      <w:pPr>
        <w:ind w:left="360"/>
        <w:jc w:val="both"/>
      </w:pPr>
    </w:p>
    <w:p w:rsidR="00D47A4D" w:rsidRDefault="00D47A4D" w:rsidP="00C422C5">
      <w:pPr>
        <w:pStyle w:val="ListParagraph"/>
        <w:numPr>
          <w:ilvl w:val="0"/>
          <w:numId w:val="4"/>
        </w:numPr>
        <w:jc w:val="both"/>
      </w:pPr>
      <w:r w:rsidRPr="00D47A4D">
        <w:rPr>
          <w:b/>
          <w:bCs/>
        </w:rPr>
        <w:t>For Collaboration:</w:t>
      </w:r>
      <w:r>
        <w:t xml:space="preserve"> Colab is better suited for real-time collaboration and sharing with others.</w:t>
      </w:r>
    </w:p>
    <w:p w:rsidR="00D47A4D" w:rsidRDefault="00D47A4D" w:rsidP="00C422C5">
      <w:pPr>
        <w:ind w:left="360"/>
        <w:jc w:val="both"/>
      </w:pPr>
    </w:p>
    <w:p w:rsidR="00D47A4D" w:rsidRDefault="00D47A4D" w:rsidP="00C422C5">
      <w:pPr>
        <w:pStyle w:val="ListParagraph"/>
        <w:numPr>
          <w:ilvl w:val="0"/>
          <w:numId w:val="4"/>
        </w:numPr>
        <w:jc w:val="both"/>
      </w:pPr>
      <w:r w:rsidRPr="00D47A4D">
        <w:rPr>
          <w:b/>
          <w:bCs/>
        </w:rPr>
        <w:t>For Sensitive Data:</w:t>
      </w:r>
      <w:r>
        <w:t xml:space="preserve"> If you're concerned about data privacy and security, hosting Jupyter locally might be a better choice.</w:t>
      </w:r>
    </w:p>
    <w:p w:rsidR="00D47A4D" w:rsidRDefault="00D47A4D" w:rsidP="00D47A4D"/>
    <w:p w:rsidR="00D47A4D" w:rsidRDefault="00D47A4D" w:rsidP="00C422C5">
      <w:pPr>
        <w:jc w:val="both"/>
      </w:pPr>
      <w:r>
        <w:t>Ultimately, there's no one-size-fits-all answer. Many people use both tools depending on the context of their work. You could start with Colab for quick experiments and then transition to Jupyter when you need more customization and control.</w:t>
      </w:r>
    </w:p>
    <w:p w:rsidR="00D47A4D" w:rsidRPr="00D76E0D" w:rsidRDefault="00D47A4D" w:rsidP="00D76E0D"/>
    <w:sectPr w:rsidR="00D47A4D" w:rsidRPr="00D76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92165"/>
    <w:multiLevelType w:val="multilevel"/>
    <w:tmpl w:val="A02E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A82585"/>
    <w:multiLevelType w:val="hybridMultilevel"/>
    <w:tmpl w:val="5AC47E6C"/>
    <w:lvl w:ilvl="0" w:tplc="98ACA822">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C728B4"/>
    <w:multiLevelType w:val="hybridMultilevel"/>
    <w:tmpl w:val="790098BE"/>
    <w:lvl w:ilvl="0" w:tplc="98ACA822">
      <w:start w:val="1"/>
      <w:numFmt w:val="decimal"/>
      <w:lvlText w:val="%1."/>
      <w:lvlJc w:val="left"/>
      <w:pPr>
        <w:ind w:left="1080" w:hanging="360"/>
      </w:pPr>
      <w:rPr>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D34390E"/>
    <w:multiLevelType w:val="hybridMultilevel"/>
    <w:tmpl w:val="071890FC"/>
    <w:lvl w:ilvl="0" w:tplc="FFFFFFFF">
      <w:start w:val="1"/>
      <w:numFmt w:val="decimal"/>
      <w:lvlText w:val="%1."/>
      <w:lvlJc w:val="left"/>
      <w:pPr>
        <w:ind w:left="786" w:hanging="360"/>
      </w:pPr>
      <w:rPr>
        <w:b/>
        <w:bCs/>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4C6E57A0"/>
    <w:multiLevelType w:val="hybridMultilevel"/>
    <w:tmpl w:val="CCEAB718"/>
    <w:lvl w:ilvl="0" w:tplc="FFFFFFFF">
      <w:start w:val="1"/>
      <w:numFmt w:val="decimal"/>
      <w:lvlText w:val="%1."/>
      <w:lvlJc w:val="left"/>
      <w:pPr>
        <w:ind w:left="786" w:hanging="360"/>
      </w:pPr>
      <w:rPr>
        <w:b/>
        <w:bCs/>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15:restartNumberingAfterBreak="0">
    <w:nsid w:val="69A05FFB"/>
    <w:multiLevelType w:val="hybridMultilevel"/>
    <w:tmpl w:val="ED9C0A94"/>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A992D70"/>
    <w:multiLevelType w:val="hybridMultilevel"/>
    <w:tmpl w:val="C788551A"/>
    <w:lvl w:ilvl="0" w:tplc="2FF09168">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1E1625"/>
    <w:multiLevelType w:val="hybridMultilevel"/>
    <w:tmpl w:val="2022079C"/>
    <w:lvl w:ilvl="0" w:tplc="33BAB028">
      <w:start w:val="1"/>
      <w:numFmt w:val="decimal"/>
      <w:lvlText w:val="%1."/>
      <w:lvlJc w:val="lef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88815374">
    <w:abstractNumId w:val="7"/>
  </w:num>
  <w:num w:numId="2" w16cid:durableId="1512992107">
    <w:abstractNumId w:val="6"/>
  </w:num>
  <w:num w:numId="3" w16cid:durableId="1747724151">
    <w:abstractNumId w:val="5"/>
  </w:num>
  <w:num w:numId="4" w16cid:durableId="231619531">
    <w:abstractNumId w:val="1"/>
  </w:num>
  <w:num w:numId="5" w16cid:durableId="13193504">
    <w:abstractNumId w:val="0"/>
  </w:num>
  <w:num w:numId="6" w16cid:durableId="1731534433">
    <w:abstractNumId w:val="2"/>
  </w:num>
  <w:num w:numId="7" w16cid:durableId="701634202">
    <w:abstractNumId w:val="3"/>
  </w:num>
  <w:num w:numId="8" w16cid:durableId="180669645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harika Srivastava">
    <w15:presenceInfo w15:providerId="Windows Live" w15:userId="9e1056a2beb690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0D"/>
    <w:rsid w:val="003E1696"/>
    <w:rsid w:val="004717C8"/>
    <w:rsid w:val="004D19DC"/>
    <w:rsid w:val="00717296"/>
    <w:rsid w:val="0083377E"/>
    <w:rsid w:val="00C422C5"/>
    <w:rsid w:val="00D47A4D"/>
    <w:rsid w:val="00D76E0D"/>
    <w:rsid w:val="00DA680E"/>
    <w:rsid w:val="00DB3B33"/>
    <w:rsid w:val="00DC686C"/>
    <w:rsid w:val="00F535D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F8D5F52"/>
  <w15:chartTrackingRefBased/>
  <w15:docId w15:val="{086273B6-8588-AC47-AD4B-D1EA2F105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E0D"/>
    <w:pPr>
      <w:ind w:left="720"/>
      <w:contextualSpacing/>
    </w:pPr>
  </w:style>
  <w:style w:type="paragraph" w:styleId="Revision">
    <w:name w:val="Revision"/>
    <w:hidden/>
    <w:uiPriority w:val="99"/>
    <w:semiHidden/>
    <w:rsid w:val="00DB3B33"/>
  </w:style>
  <w:style w:type="paragraph" w:styleId="NormalWeb">
    <w:name w:val="Normal (Web)"/>
    <w:basedOn w:val="Normal"/>
    <w:uiPriority w:val="99"/>
    <w:semiHidden/>
    <w:unhideWhenUsed/>
    <w:rsid w:val="00D47A4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47A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225">
      <w:bodyDiv w:val="1"/>
      <w:marLeft w:val="0"/>
      <w:marRight w:val="0"/>
      <w:marTop w:val="0"/>
      <w:marBottom w:val="0"/>
      <w:divBdr>
        <w:top w:val="none" w:sz="0" w:space="0" w:color="auto"/>
        <w:left w:val="none" w:sz="0" w:space="0" w:color="auto"/>
        <w:bottom w:val="none" w:sz="0" w:space="0" w:color="auto"/>
        <w:right w:val="none" w:sz="0" w:space="0" w:color="auto"/>
      </w:divBdr>
    </w:div>
    <w:div w:id="358820367">
      <w:bodyDiv w:val="1"/>
      <w:marLeft w:val="0"/>
      <w:marRight w:val="0"/>
      <w:marTop w:val="0"/>
      <w:marBottom w:val="0"/>
      <w:divBdr>
        <w:top w:val="none" w:sz="0" w:space="0" w:color="auto"/>
        <w:left w:val="none" w:sz="0" w:space="0" w:color="auto"/>
        <w:bottom w:val="none" w:sz="0" w:space="0" w:color="auto"/>
        <w:right w:val="none" w:sz="0" w:space="0" w:color="auto"/>
      </w:divBdr>
    </w:div>
    <w:div w:id="434832873">
      <w:bodyDiv w:val="1"/>
      <w:marLeft w:val="0"/>
      <w:marRight w:val="0"/>
      <w:marTop w:val="0"/>
      <w:marBottom w:val="0"/>
      <w:divBdr>
        <w:top w:val="none" w:sz="0" w:space="0" w:color="auto"/>
        <w:left w:val="none" w:sz="0" w:space="0" w:color="auto"/>
        <w:bottom w:val="none" w:sz="0" w:space="0" w:color="auto"/>
        <w:right w:val="none" w:sz="0" w:space="0" w:color="auto"/>
      </w:divBdr>
    </w:div>
    <w:div w:id="787166505">
      <w:bodyDiv w:val="1"/>
      <w:marLeft w:val="0"/>
      <w:marRight w:val="0"/>
      <w:marTop w:val="0"/>
      <w:marBottom w:val="0"/>
      <w:divBdr>
        <w:top w:val="none" w:sz="0" w:space="0" w:color="auto"/>
        <w:left w:val="none" w:sz="0" w:space="0" w:color="auto"/>
        <w:bottom w:val="none" w:sz="0" w:space="0" w:color="auto"/>
        <w:right w:val="none" w:sz="0" w:space="0" w:color="auto"/>
      </w:divBdr>
      <w:divsChild>
        <w:div w:id="1465390995">
          <w:marLeft w:val="0"/>
          <w:marRight w:val="0"/>
          <w:marTop w:val="0"/>
          <w:marBottom w:val="0"/>
          <w:divBdr>
            <w:top w:val="single" w:sz="2" w:space="0" w:color="D9D9E3"/>
            <w:left w:val="single" w:sz="2" w:space="0" w:color="D9D9E3"/>
            <w:bottom w:val="single" w:sz="2" w:space="0" w:color="D9D9E3"/>
            <w:right w:val="single" w:sz="2" w:space="0" w:color="D9D9E3"/>
          </w:divBdr>
          <w:divsChild>
            <w:div w:id="669410900">
              <w:marLeft w:val="0"/>
              <w:marRight w:val="0"/>
              <w:marTop w:val="0"/>
              <w:marBottom w:val="0"/>
              <w:divBdr>
                <w:top w:val="single" w:sz="2" w:space="0" w:color="D9D9E3"/>
                <w:left w:val="single" w:sz="2" w:space="0" w:color="D9D9E3"/>
                <w:bottom w:val="single" w:sz="2" w:space="0" w:color="D9D9E3"/>
                <w:right w:val="single" w:sz="2" w:space="0" w:color="D9D9E3"/>
              </w:divBdr>
              <w:divsChild>
                <w:div w:id="832532322">
                  <w:marLeft w:val="0"/>
                  <w:marRight w:val="0"/>
                  <w:marTop w:val="0"/>
                  <w:marBottom w:val="0"/>
                  <w:divBdr>
                    <w:top w:val="single" w:sz="2" w:space="0" w:color="D9D9E3"/>
                    <w:left w:val="single" w:sz="2" w:space="0" w:color="D9D9E3"/>
                    <w:bottom w:val="single" w:sz="2" w:space="0" w:color="D9D9E3"/>
                    <w:right w:val="single" w:sz="2" w:space="0" w:color="D9D9E3"/>
                  </w:divBdr>
                  <w:divsChild>
                    <w:div w:id="1918203660">
                      <w:marLeft w:val="0"/>
                      <w:marRight w:val="0"/>
                      <w:marTop w:val="0"/>
                      <w:marBottom w:val="0"/>
                      <w:divBdr>
                        <w:top w:val="single" w:sz="2" w:space="0" w:color="D9D9E3"/>
                        <w:left w:val="single" w:sz="2" w:space="0" w:color="D9D9E3"/>
                        <w:bottom w:val="single" w:sz="2" w:space="0" w:color="D9D9E3"/>
                        <w:right w:val="single" w:sz="2" w:space="0" w:color="D9D9E3"/>
                      </w:divBdr>
                      <w:divsChild>
                        <w:div w:id="883368975">
                          <w:marLeft w:val="0"/>
                          <w:marRight w:val="0"/>
                          <w:marTop w:val="0"/>
                          <w:marBottom w:val="0"/>
                          <w:divBdr>
                            <w:top w:val="single" w:sz="2" w:space="0" w:color="auto"/>
                            <w:left w:val="single" w:sz="2" w:space="0" w:color="auto"/>
                            <w:bottom w:val="single" w:sz="6" w:space="0" w:color="auto"/>
                            <w:right w:val="single" w:sz="2" w:space="0" w:color="auto"/>
                          </w:divBdr>
                          <w:divsChild>
                            <w:div w:id="1368408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762445">
                                  <w:marLeft w:val="0"/>
                                  <w:marRight w:val="0"/>
                                  <w:marTop w:val="0"/>
                                  <w:marBottom w:val="0"/>
                                  <w:divBdr>
                                    <w:top w:val="single" w:sz="2" w:space="0" w:color="D9D9E3"/>
                                    <w:left w:val="single" w:sz="2" w:space="0" w:color="D9D9E3"/>
                                    <w:bottom w:val="single" w:sz="2" w:space="0" w:color="D9D9E3"/>
                                    <w:right w:val="single" w:sz="2" w:space="0" w:color="D9D9E3"/>
                                  </w:divBdr>
                                  <w:divsChild>
                                    <w:div w:id="1207793317">
                                      <w:marLeft w:val="0"/>
                                      <w:marRight w:val="0"/>
                                      <w:marTop w:val="0"/>
                                      <w:marBottom w:val="0"/>
                                      <w:divBdr>
                                        <w:top w:val="single" w:sz="2" w:space="0" w:color="D9D9E3"/>
                                        <w:left w:val="single" w:sz="2" w:space="0" w:color="D9D9E3"/>
                                        <w:bottom w:val="single" w:sz="2" w:space="0" w:color="D9D9E3"/>
                                        <w:right w:val="single" w:sz="2" w:space="0" w:color="D9D9E3"/>
                                      </w:divBdr>
                                      <w:divsChild>
                                        <w:div w:id="1923442053">
                                          <w:marLeft w:val="0"/>
                                          <w:marRight w:val="0"/>
                                          <w:marTop w:val="0"/>
                                          <w:marBottom w:val="0"/>
                                          <w:divBdr>
                                            <w:top w:val="single" w:sz="2" w:space="0" w:color="D9D9E3"/>
                                            <w:left w:val="single" w:sz="2" w:space="0" w:color="D9D9E3"/>
                                            <w:bottom w:val="single" w:sz="2" w:space="0" w:color="D9D9E3"/>
                                            <w:right w:val="single" w:sz="2" w:space="0" w:color="D9D9E3"/>
                                          </w:divBdr>
                                          <w:divsChild>
                                            <w:div w:id="179551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716477">
          <w:marLeft w:val="0"/>
          <w:marRight w:val="0"/>
          <w:marTop w:val="0"/>
          <w:marBottom w:val="0"/>
          <w:divBdr>
            <w:top w:val="none" w:sz="0" w:space="0" w:color="auto"/>
            <w:left w:val="none" w:sz="0" w:space="0" w:color="auto"/>
            <w:bottom w:val="none" w:sz="0" w:space="0" w:color="auto"/>
            <w:right w:val="none" w:sz="0" w:space="0" w:color="auto"/>
          </w:divBdr>
          <w:divsChild>
            <w:div w:id="263417307">
              <w:marLeft w:val="0"/>
              <w:marRight w:val="0"/>
              <w:marTop w:val="0"/>
              <w:marBottom w:val="0"/>
              <w:divBdr>
                <w:top w:val="single" w:sz="2" w:space="0" w:color="D9D9E3"/>
                <w:left w:val="single" w:sz="2" w:space="0" w:color="D9D9E3"/>
                <w:bottom w:val="single" w:sz="2" w:space="0" w:color="D9D9E3"/>
                <w:right w:val="single" w:sz="2" w:space="0" w:color="D9D9E3"/>
              </w:divBdr>
              <w:divsChild>
                <w:div w:id="166991774">
                  <w:marLeft w:val="0"/>
                  <w:marRight w:val="0"/>
                  <w:marTop w:val="0"/>
                  <w:marBottom w:val="0"/>
                  <w:divBdr>
                    <w:top w:val="single" w:sz="2" w:space="0" w:color="D9D9E3"/>
                    <w:left w:val="single" w:sz="2" w:space="0" w:color="D9D9E3"/>
                    <w:bottom w:val="single" w:sz="2" w:space="0" w:color="D9D9E3"/>
                    <w:right w:val="single" w:sz="2" w:space="0" w:color="D9D9E3"/>
                  </w:divBdr>
                  <w:divsChild>
                    <w:div w:id="1359309154">
                      <w:marLeft w:val="0"/>
                      <w:marRight w:val="0"/>
                      <w:marTop w:val="0"/>
                      <w:marBottom w:val="0"/>
                      <w:divBdr>
                        <w:top w:val="single" w:sz="2" w:space="0" w:color="D9D9E3"/>
                        <w:left w:val="single" w:sz="2" w:space="0" w:color="D9D9E3"/>
                        <w:bottom w:val="single" w:sz="2" w:space="0" w:color="D9D9E3"/>
                        <w:right w:val="single" w:sz="2" w:space="0" w:color="D9D9E3"/>
                      </w:divBdr>
                      <w:divsChild>
                        <w:div w:id="2063871265">
                          <w:marLeft w:val="0"/>
                          <w:marRight w:val="0"/>
                          <w:marTop w:val="0"/>
                          <w:marBottom w:val="0"/>
                          <w:divBdr>
                            <w:top w:val="single" w:sz="2" w:space="0" w:color="D9D9E3"/>
                            <w:left w:val="single" w:sz="2" w:space="0" w:color="D9D9E3"/>
                            <w:bottom w:val="single" w:sz="2" w:space="0" w:color="D9D9E3"/>
                            <w:right w:val="single" w:sz="2" w:space="0" w:color="D9D9E3"/>
                          </w:divBdr>
                          <w:divsChild>
                            <w:div w:id="729155371">
                              <w:marLeft w:val="0"/>
                              <w:marRight w:val="0"/>
                              <w:marTop w:val="0"/>
                              <w:marBottom w:val="0"/>
                              <w:divBdr>
                                <w:top w:val="single" w:sz="2" w:space="0" w:color="D9D9E3"/>
                                <w:left w:val="single" w:sz="2" w:space="0" w:color="D9D9E3"/>
                                <w:bottom w:val="single" w:sz="2" w:space="0" w:color="D9D9E3"/>
                                <w:right w:val="single" w:sz="2" w:space="0" w:color="D9D9E3"/>
                              </w:divBdr>
                              <w:divsChild>
                                <w:div w:id="37629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705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29F48-0D12-BC45-A7DC-B70AE3C1A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688</Words>
  <Characters>4599</Characters>
  <Application>Microsoft Office Word</Application>
  <DocSecurity>0</DocSecurity>
  <Lines>158</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Srivastava</dc:creator>
  <cp:keywords/>
  <dc:description/>
  <cp:lastModifiedBy>Niharika Srivastava</cp:lastModifiedBy>
  <cp:revision>6</cp:revision>
  <dcterms:created xsi:type="dcterms:W3CDTF">2023-08-17T00:47:00Z</dcterms:created>
  <dcterms:modified xsi:type="dcterms:W3CDTF">2023-08-17T02:27:00Z</dcterms:modified>
</cp:coreProperties>
</file>